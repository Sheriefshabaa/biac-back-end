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417" w:rsidRPr="00876417" w:rsidRDefault="00876417" w:rsidP="00876417">
      <w:p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b/>
          <w:bCs/>
          <w:sz w:val="28"/>
          <w:szCs w:val="28"/>
          <w:u w:val="single"/>
        </w:rPr>
        <w:t>F</w:t>
      </w:r>
      <w:r w:rsidRPr="00876417">
        <w:rPr>
          <w:rFonts w:asciiTheme="minorBidi" w:hAnsiTheme="minorBidi"/>
          <w:b/>
          <w:bCs/>
          <w:sz w:val="28"/>
          <w:szCs w:val="28"/>
          <w:u w:val="single"/>
        </w:rPr>
        <w:t>irst-Degree Burn (Minor Burn)</w:t>
      </w:r>
      <w:r>
        <w:rPr>
          <w:rFonts w:asciiTheme="minorBidi" w:hAnsiTheme="minorBidi"/>
          <w:sz w:val="24"/>
          <w:szCs w:val="24"/>
        </w:rPr>
        <w:t>:</w:t>
      </w:r>
    </w:p>
    <w:p w:rsidR="00876417" w:rsidRPr="00876417" w:rsidRDefault="00876417" w:rsidP="0087641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 xml:space="preserve">Cool the burn by running cool (not cold) water over it for 10-15 minutes. </w:t>
      </w:r>
    </w:p>
    <w:p w:rsidR="00876417" w:rsidRPr="00876417" w:rsidRDefault="00876417" w:rsidP="0087641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>Avoid ice, as it can worsen the injury.</w:t>
      </w:r>
    </w:p>
    <w:p w:rsidR="00876417" w:rsidRPr="00876417" w:rsidRDefault="00876417" w:rsidP="0087641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 xml:space="preserve">After cooling, cover the burn with a loose sterile bandage to prevent infection. </w:t>
      </w:r>
    </w:p>
    <w:p w:rsidR="00876417" w:rsidRPr="00876417" w:rsidRDefault="00876417" w:rsidP="0087641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 xml:space="preserve">You can use aloe </w:t>
      </w:r>
      <w:proofErr w:type="spellStart"/>
      <w:r w:rsidRPr="00876417">
        <w:rPr>
          <w:rFonts w:asciiTheme="minorBidi" w:hAnsiTheme="minorBidi"/>
          <w:sz w:val="24"/>
          <w:szCs w:val="24"/>
        </w:rPr>
        <w:t>vera</w:t>
      </w:r>
      <w:proofErr w:type="spellEnd"/>
      <w:r w:rsidRPr="00876417">
        <w:rPr>
          <w:rFonts w:asciiTheme="minorBidi" w:hAnsiTheme="minorBidi"/>
          <w:sz w:val="24"/>
          <w:szCs w:val="24"/>
        </w:rPr>
        <w:t xml:space="preserve"> gel for soothing relief. </w:t>
      </w:r>
    </w:p>
    <w:p w:rsidR="00876417" w:rsidRPr="00876417" w:rsidRDefault="00876417" w:rsidP="0087641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>Monitor the burn for signs of infection (redness, pus, increased pain).</w:t>
      </w:r>
    </w:p>
    <w:p w:rsidR="00876417" w:rsidRPr="00876417" w:rsidRDefault="00876417" w:rsidP="0087641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---------------------------------------------------------------------------------------------------------------------</w:t>
      </w:r>
    </w:p>
    <w:p w:rsidR="00876417" w:rsidRDefault="00876417" w:rsidP="00876417">
      <w:pPr>
        <w:rPr>
          <w:rFonts w:asciiTheme="minorBidi" w:hAnsiTheme="minorBidi"/>
          <w:sz w:val="24"/>
          <w:szCs w:val="24"/>
          <w:rtl/>
        </w:rPr>
      </w:pPr>
    </w:p>
    <w:p w:rsidR="00876417" w:rsidRPr="00876417" w:rsidRDefault="00876417" w:rsidP="00876417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876417">
        <w:rPr>
          <w:rFonts w:asciiTheme="minorBidi" w:hAnsiTheme="minorBidi"/>
          <w:b/>
          <w:bCs/>
          <w:sz w:val="32"/>
          <w:szCs w:val="32"/>
          <w:u w:val="single"/>
        </w:rPr>
        <w:t>Second-Degree</w:t>
      </w:r>
      <w:r w:rsidRPr="00876417">
        <w:rPr>
          <w:rFonts w:asciiTheme="minorBidi" w:hAnsiTheme="minorBidi"/>
          <w:b/>
          <w:bCs/>
          <w:sz w:val="32"/>
          <w:szCs w:val="32"/>
          <w:u w:val="single"/>
        </w:rPr>
        <w:t xml:space="preserve"> Burn (Partial Thickness Burn):</w:t>
      </w:r>
    </w:p>
    <w:p w:rsidR="00876417" w:rsidRPr="00876417" w:rsidRDefault="00876417" w:rsidP="0087641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>cool the burn with cool running water for 10-15 minutes.</w:t>
      </w:r>
    </w:p>
    <w:p w:rsidR="00876417" w:rsidRPr="00876417" w:rsidRDefault="00876417" w:rsidP="0087641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 xml:space="preserve">Cover the burn loosely with a sterile, non-stick bandage. </w:t>
      </w:r>
    </w:p>
    <w:p w:rsidR="00876417" w:rsidRPr="00876417" w:rsidRDefault="00876417" w:rsidP="0087641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>Do not break blisters.</w:t>
      </w:r>
    </w:p>
    <w:p w:rsidR="00876417" w:rsidRPr="00876417" w:rsidRDefault="00876417" w:rsidP="0087641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>Elevate the burned area if possible to reduce swelling.</w:t>
      </w:r>
    </w:p>
    <w:p w:rsidR="00876417" w:rsidRPr="00876417" w:rsidRDefault="00876417" w:rsidP="00876417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876417">
        <w:rPr>
          <w:rFonts w:asciiTheme="minorBidi" w:hAnsiTheme="minorBidi"/>
          <w:b/>
          <w:bCs/>
          <w:sz w:val="32"/>
          <w:szCs w:val="32"/>
          <w:u w:val="single"/>
        </w:rPr>
        <w:t>Seek medical attention for:</w:t>
      </w:r>
    </w:p>
    <w:p w:rsidR="00876417" w:rsidRPr="00876417" w:rsidRDefault="00876417" w:rsidP="0087641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>Burns larger than 2 inches (diameter)</w:t>
      </w:r>
    </w:p>
    <w:p w:rsidR="00876417" w:rsidRPr="00876417" w:rsidRDefault="00876417" w:rsidP="0087641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>Burns on the face, hands, feet, or genitals</w:t>
      </w:r>
    </w:p>
    <w:p w:rsidR="00876417" w:rsidRPr="00876417" w:rsidRDefault="00876417" w:rsidP="00876417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>Deep second-degree burns (pale white or charred)</w:t>
      </w:r>
    </w:p>
    <w:p w:rsidR="00876417" w:rsidRDefault="00876417" w:rsidP="0087641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---------------------------------------------------------------------------------------------------------------------</w:t>
      </w:r>
    </w:p>
    <w:p w:rsidR="00876417" w:rsidRPr="00876417" w:rsidRDefault="00876417" w:rsidP="00876417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876417">
        <w:rPr>
          <w:rFonts w:asciiTheme="minorBidi" w:hAnsiTheme="minorBidi"/>
          <w:b/>
          <w:bCs/>
          <w:sz w:val="32"/>
          <w:szCs w:val="32"/>
          <w:u w:val="single"/>
        </w:rPr>
        <w:t>Third-Deg</w:t>
      </w:r>
      <w:r w:rsidRPr="00876417">
        <w:rPr>
          <w:rFonts w:asciiTheme="minorBidi" w:hAnsiTheme="minorBidi"/>
          <w:b/>
          <w:bCs/>
          <w:sz w:val="32"/>
          <w:szCs w:val="32"/>
          <w:u w:val="single"/>
        </w:rPr>
        <w:t>ree Burn (Full Thickness Burn):</w:t>
      </w:r>
    </w:p>
    <w:p w:rsidR="00876417" w:rsidRPr="00876417" w:rsidRDefault="00876417" w:rsidP="00876417">
      <w:pPr>
        <w:pStyle w:val="ListParagraph"/>
        <w:numPr>
          <w:ilvl w:val="0"/>
          <w:numId w:val="11"/>
        </w:numPr>
        <w:spacing w:after="240" w:line="240" w:lineRule="auto"/>
        <w:ind w:left="504"/>
        <w:rPr>
          <w:rFonts w:asciiTheme="minorBidi" w:hAnsiTheme="minorBidi"/>
          <w:sz w:val="24"/>
          <w:szCs w:val="24"/>
        </w:rPr>
      </w:pPr>
      <w:bookmarkStart w:id="0" w:name="_GoBack"/>
      <w:bookmarkEnd w:id="0"/>
      <w:r w:rsidRPr="00876417">
        <w:rPr>
          <w:rFonts w:asciiTheme="minorBidi" w:hAnsiTheme="minorBidi"/>
          <w:sz w:val="24"/>
          <w:szCs w:val="24"/>
        </w:rPr>
        <w:t xml:space="preserve">Call 911 </w:t>
      </w:r>
      <w:del w:id="1" w:author="Nourhan Ashraf" w:date="2024-05-29T12:57:00Z">
        <w:r w:rsidRPr="00876417" w:rsidDel="003B2C18">
          <w:rPr>
            <w:rFonts w:asciiTheme="minorBidi" w:hAnsiTheme="minorBidi"/>
            <w:sz w:val="24"/>
            <w:szCs w:val="24"/>
          </w:rPr>
          <w:delText>immediately.</w:delText>
        </w:r>
        <w:r w:rsidRPr="00876417" w:rsidDel="003B2C18">
          <w:rPr>
            <w:rFonts w:asciiTheme="minorBidi" w:hAnsiTheme="minorBidi"/>
            <w:sz w:val="24"/>
            <w:szCs w:val="24"/>
          </w:rPr>
          <w:delText>These</w:delText>
        </w:r>
      </w:del>
      <w:ins w:id="2" w:author="Nourhan Ashraf" w:date="2024-05-29T12:57:00Z">
        <w:r w:rsidR="003B2C18" w:rsidRPr="00876417">
          <w:rPr>
            <w:rFonts w:asciiTheme="minorBidi" w:hAnsiTheme="minorBidi"/>
            <w:sz w:val="24"/>
            <w:szCs w:val="24"/>
          </w:rPr>
          <w:t>immediately. These</w:t>
        </w:r>
      </w:ins>
      <w:r w:rsidRPr="00876417">
        <w:rPr>
          <w:rFonts w:asciiTheme="minorBidi" w:hAnsiTheme="minorBidi"/>
          <w:sz w:val="24"/>
          <w:szCs w:val="24"/>
        </w:rPr>
        <w:t xml:space="preserve"> burns are serious and require professional medical attention.</w:t>
      </w:r>
    </w:p>
    <w:p w:rsidR="00876417" w:rsidRPr="00876417" w:rsidRDefault="00876417" w:rsidP="00876417">
      <w:pPr>
        <w:pStyle w:val="ListParagraph"/>
        <w:numPr>
          <w:ilvl w:val="0"/>
          <w:numId w:val="11"/>
        </w:numPr>
        <w:spacing w:after="240" w:line="240" w:lineRule="auto"/>
        <w:ind w:left="504"/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 xml:space="preserve">While waiting for help, cover the burn loosely with a sterile bandage or clean cloth. </w:t>
      </w:r>
    </w:p>
    <w:p w:rsidR="00876417" w:rsidRPr="00876417" w:rsidRDefault="00876417" w:rsidP="00876417">
      <w:pPr>
        <w:pStyle w:val="ListParagraph"/>
        <w:numPr>
          <w:ilvl w:val="0"/>
          <w:numId w:val="11"/>
        </w:numPr>
        <w:spacing w:after="240" w:line="240" w:lineRule="auto"/>
        <w:ind w:left="504"/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>Do not remove anything stuck to the burn.</w:t>
      </w:r>
    </w:p>
    <w:p w:rsidR="00876417" w:rsidRPr="00876417" w:rsidRDefault="00876417" w:rsidP="00876417">
      <w:pPr>
        <w:pStyle w:val="ListParagraph"/>
        <w:numPr>
          <w:ilvl w:val="0"/>
          <w:numId w:val="11"/>
        </w:numPr>
        <w:spacing w:after="240" w:line="240" w:lineRule="auto"/>
        <w:ind w:left="504"/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>Elevate the burned area if possible.</w:t>
      </w:r>
    </w:p>
    <w:p w:rsidR="00876417" w:rsidRPr="00876417" w:rsidRDefault="00876417" w:rsidP="00876417">
      <w:pPr>
        <w:pStyle w:val="ListParagraph"/>
        <w:numPr>
          <w:ilvl w:val="0"/>
          <w:numId w:val="11"/>
        </w:numPr>
        <w:spacing w:after="240" w:line="240" w:lineRule="auto"/>
        <w:ind w:left="504"/>
        <w:rPr>
          <w:rFonts w:asciiTheme="minorBidi" w:hAnsiTheme="minorBidi"/>
          <w:sz w:val="24"/>
          <w:szCs w:val="24"/>
        </w:rPr>
      </w:pPr>
      <w:r w:rsidRPr="00876417">
        <w:rPr>
          <w:rFonts w:asciiTheme="minorBidi" w:hAnsiTheme="minorBidi"/>
          <w:sz w:val="24"/>
          <w:szCs w:val="24"/>
        </w:rPr>
        <w:t>If the person is unconscious and not breathing, perform CPR if you are trained.</w:t>
      </w:r>
    </w:p>
    <w:p w:rsidR="00876417" w:rsidRPr="00876417" w:rsidRDefault="00876417" w:rsidP="00876417">
      <w:pPr>
        <w:rPr>
          <w:rFonts w:asciiTheme="minorBidi" w:hAnsiTheme="minorBidi"/>
          <w:sz w:val="24"/>
          <w:szCs w:val="24"/>
        </w:rPr>
      </w:pPr>
    </w:p>
    <w:p w:rsidR="00876417" w:rsidRPr="00876417" w:rsidRDefault="00876417" w:rsidP="00876417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876417">
        <w:rPr>
          <w:rFonts w:asciiTheme="minorBidi" w:hAnsiTheme="minorBidi"/>
          <w:b/>
          <w:bCs/>
          <w:sz w:val="40"/>
          <w:szCs w:val="40"/>
          <w:u w:val="single"/>
        </w:rPr>
        <w:t>Impo</w:t>
      </w:r>
      <w:r w:rsidRPr="00876417">
        <w:rPr>
          <w:rFonts w:asciiTheme="minorBidi" w:hAnsiTheme="minorBidi"/>
          <w:b/>
          <w:bCs/>
          <w:sz w:val="40"/>
          <w:szCs w:val="40"/>
          <w:u w:val="single"/>
        </w:rPr>
        <w:t>rtant Reminders for All Burns:</w:t>
      </w:r>
      <w:r w:rsidRPr="00876417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</w:p>
    <w:p w:rsidR="00876417" w:rsidRPr="00876417" w:rsidRDefault="00876417" w:rsidP="0087641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 Do not</w:t>
      </w:r>
      <w:r w:rsidRPr="00876417">
        <w:rPr>
          <w:rFonts w:asciiTheme="minorBidi" w:hAnsiTheme="minorBidi"/>
          <w:sz w:val="24"/>
          <w:szCs w:val="24"/>
        </w:rPr>
        <w:t xml:space="preserve"> apply butter, ointments, or lotions to the burn.</w:t>
      </w:r>
    </w:p>
    <w:p w:rsidR="00876417" w:rsidRPr="00876417" w:rsidRDefault="00876417" w:rsidP="0087641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 Do not</w:t>
      </w:r>
      <w:r w:rsidRPr="00876417">
        <w:rPr>
          <w:rFonts w:asciiTheme="minorBidi" w:hAnsiTheme="minorBidi"/>
          <w:sz w:val="24"/>
          <w:szCs w:val="24"/>
        </w:rPr>
        <w:t xml:space="preserve"> remove clothing stuck to the burn.</w:t>
      </w:r>
    </w:p>
    <w:p w:rsidR="00D715AD" w:rsidRPr="00876417" w:rsidRDefault="00876417" w:rsidP="00876417">
      <w:pPr>
        <w:rPr>
          <w:rtl/>
          <w:lang w:bidi="ar-EG"/>
        </w:rPr>
      </w:pPr>
      <w:r>
        <w:rPr>
          <w:rFonts w:asciiTheme="minorBidi" w:hAnsiTheme="minorBidi"/>
          <w:sz w:val="24"/>
          <w:szCs w:val="24"/>
        </w:rPr>
        <w:t>* Do not</w:t>
      </w:r>
      <w:r w:rsidRPr="00876417">
        <w:rPr>
          <w:rFonts w:asciiTheme="minorBidi" w:hAnsiTheme="minorBidi"/>
          <w:sz w:val="24"/>
          <w:szCs w:val="24"/>
        </w:rPr>
        <w:t xml:space="preserve"> break blisters.</w:t>
      </w:r>
    </w:p>
    <w:sectPr w:rsidR="00D715AD" w:rsidRPr="00876417" w:rsidSect="00D715AD">
      <w:pgSz w:w="12240" w:h="15840"/>
      <w:pgMar w:top="1440" w:right="1440" w:bottom="1440" w:left="1440" w:header="720" w:footer="720" w:gutter="0"/>
      <w:pgBorders w:offsetFrom="page">
        <w:top w:val="thickThinMediumGap" w:sz="18" w:space="24" w:color="auto"/>
        <w:left w:val="thickThinMediumGap" w:sz="18" w:space="24" w:color="auto"/>
        <w:bottom w:val="thinThickMediumGap" w:sz="18" w:space="24" w:color="auto"/>
        <w:right w:val="thinThickMedium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378F"/>
    <w:multiLevelType w:val="hybridMultilevel"/>
    <w:tmpl w:val="A3EAC286"/>
    <w:lvl w:ilvl="0" w:tplc="12D4C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A49"/>
    <w:multiLevelType w:val="hybridMultilevel"/>
    <w:tmpl w:val="99028A7C"/>
    <w:lvl w:ilvl="0" w:tplc="5986CA90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3620EC0"/>
    <w:multiLevelType w:val="hybridMultilevel"/>
    <w:tmpl w:val="AFEC5EB8"/>
    <w:lvl w:ilvl="0" w:tplc="6B561B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85DCA"/>
    <w:multiLevelType w:val="hybridMultilevel"/>
    <w:tmpl w:val="C0E23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E3C6D"/>
    <w:multiLevelType w:val="hybridMultilevel"/>
    <w:tmpl w:val="D266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9433A"/>
    <w:multiLevelType w:val="hybridMultilevel"/>
    <w:tmpl w:val="8C18E6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40100"/>
    <w:multiLevelType w:val="hybridMultilevel"/>
    <w:tmpl w:val="03F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A315A"/>
    <w:multiLevelType w:val="hybridMultilevel"/>
    <w:tmpl w:val="1706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84BA4"/>
    <w:multiLevelType w:val="hybridMultilevel"/>
    <w:tmpl w:val="195C58D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70F52DA5"/>
    <w:multiLevelType w:val="hybridMultilevel"/>
    <w:tmpl w:val="2358352E"/>
    <w:lvl w:ilvl="0" w:tplc="EF041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65545"/>
    <w:multiLevelType w:val="hybridMultilevel"/>
    <w:tmpl w:val="ED36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urhan Ashraf">
    <w15:presenceInfo w15:providerId="None" w15:userId="Nourhan Ashr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A1"/>
    <w:rsid w:val="003B2C18"/>
    <w:rsid w:val="003F43C0"/>
    <w:rsid w:val="00876417"/>
    <w:rsid w:val="00D715AD"/>
    <w:rsid w:val="00E6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4CF7"/>
  <w15:chartTrackingRefBased/>
  <w15:docId w15:val="{57CF02F5-C570-438D-81E6-732D7332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Ashraf</dc:creator>
  <cp:keywords/>
  <dc:description/>
  <cp:lastModifiedBy>Nourhan Ashraf</cp:lastModifiedBy>
  <cp:revision>3</cp:revision>
  <dcterms:created xsi:type="dcterms:W3CDTF">2024-05-29T09:27:00Z</dcterms:created>
  <dcterms:modified xsi:type="dcterms:W3CDTF">2024-05-29T09:57:00Z</dcterms:modified>
</cp:coreProperties>
</file>